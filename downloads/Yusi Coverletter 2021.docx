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D53A0" w14:textId="77777777" w:rsidR="001812E5" w:rsidRDefault="001812E5" w:rsidP="001812E5"/>
    <w:p w14:paraId="3E3DD281" w14:textId="0495D3E1" w:rsidR="001812E5" w:rsidRDefault="001812E5" w:rsidP="001812E5">
      <w:r>
        <w:t xml:space="preserve">Dear </w:t>
      </w:r>
      <w:r>
        <w:t>G</w:t>
      </w:r>
      <w:r>
        <w:rPr>
          <w:rFonts w:hint="eastAsia"/>
        </w:rPr>
        <w:t>enentech</w:t>
      </w:r>
      <w:r>
        <w:t xml:space="preserve"> research team,</w:t>
      </w:r>
    </w:p>
    <w:p w14:paraId="64C16D3D" w14:textId="5BA3FDC2" w:rsidR="001812E5" w:rsidRDefault="001812E5" w:rsidP="001812E5">
      <w:r>
        <w:t xml:space="preserve">As a </w:t>
      </w:r>
      <w:r w:rsidR="007A5E26">
        <w:t>fourth-</w:t>
      </w:r>
      <w:r>
        <w:t xml:space="preserve">year Ph.D. student majoring in Biostatistics at the University of Pittsburgh, I was excited to see your posting for 2020 summer internship positions on </w:t>
      </w:r>
      <w:proofErr w:type="spellStart"/>
      <w:r>
        <w:t>stattrak</w:t>
      </w:r>
      <w:proofErr w:type="spellEnd"/>
      <w:r>
        <w:t>. Working as an intern with your research team would be an exciting and unique experience for me.</w:t>
      </w:r>
    </w:p>
    <w:p w14:paraId="2249ED7F" w14:textId="1FB0B91F" w:rsidR="000C7188" w:rsidRDefault="001812E5" w:rsidP="001812E5">
      <w:r>
        <w:t xml:space="preserve">Over </w:t>
      </w:r>
      <w:r w:rsidR="00E21219">
        <w:t>three</w:t>
      </w:r>
      <w:r>
        <w:t xml:space="preserve"> years of study in the Ph.D. program helped me build a solid foundation. The statistics courses like Bayesian data science</w:t>
      </w:r>
      <w:r w:rsidR="00050D54">
        <w:t>, applied mixed model analysis, nonparametric theory</w:t>
      </w:r>
      <w:r w:rsidR="00BE70BC">
        <w:t>, survival analysis</w:t>
      </w:r>
      <w:r w:rsidR="00050D54">
        <w:t xml:space="preserve"> </w:t>
      </w:r>
      <w:r>
        <w:t>and high-dimensional statistics have strengthened my theoretical knowledge in statistics and ability to do statistical modelling and inference.  Meanwhile, I also get involved in several research projects</w:t>
      </w:r>
      <w:r w:rsidR="00BC237F">
        <w:t>, which strengthened my research skills</w:t>
      </w:r>
      <w:r w:rsidR="00153D44">
        <w:t xml:space="preserve">. </w:t>
      </w:r>
    </w:p>
    <w:p w14:paraId="7215120B" w14:textId="25E2DDD0" w:rsidR="000959B7" w:rsidRDefault="00F437FD" w:rsidP="001812E5">
      <w:r>
        <w:t>In the meta-analysis projects, I mainly focus</w:t>
      </w:r>
      <w:r w:rsidR="007A5E26">
        <w:t>ed</w:t>
      </w:r>
      <w:r>
        <w:t xml:space="preserve"> on developing novel p-value combination methods to address challenges </w:t>
      </w:r>
      <w:r w:rsidR="00EF5F24">
        <w:t xml:space="preserve">arising </w:t>
      </w:r>
      <w:r w:rsidR="00597386">
        <w:t>in</w:t>
      </w:r>
      <w:r w:rsidR="00EF5F24">
        <w:t xml:space="preserve"> </w:t>
      </w:r>
      <w:r w:rsidR="00EF5F24">
        <w:t>modern high-throughput data analysis</w:t>
      </w:r>
      <w:r w:rsidR="00EF5F24">
        <w:t>.  Traditional p-value</w:t>
      </w:r>
      <w:del w:id="0" w:author="Fang YuSi" w:date="2020-12-14T16:35:00Z">
        <w:r w:rsidR="00EF5F24" w:rsidDel="00EE132B">
          <w:delText>s</w:delText>
        </w:r>
      </w:del>
      <w:r w:rsidR="00EF5F24">
        <w:t xml:space="preserve"> combination methods </w:t>
      </w:r>
      <w:r w:rsidR="00EF5F24" w:rsidRPr="00597386">
        <w:rPr>
          <w:color w:val="FF0000"/>
        </w:rPr>
        <w:t xml:space="preserve">mainly focus </w:t>
      </w:r>
      <w:r w:rsidR="00EF5F24">
        <w:t>on</w:t>
      </w:r>
      <w:r w:rsidR="005C62C8">
        <w:t xml:space="preserve"> combining</w:t>
      </w:r>
      <w:r w:rsidR="00EF5F24">
        <w:t xml:space="preserve"> </w:t>
      </w:r>
      <w:r w:rsidR="005C62C8">
        <w:t>independent p-values with relatively dense signals</w:t>
      </w:r>
      <w:r w:rsidR="00EF5F24">
        <w:t xml:space="preserve"> to i</w:t>
      </w:r>
      <w:r w:rsidR="005C62C8">
        <w:t xml:space="preserve">ncrease statistical power. </w:t>
      </w:r>
      <w:r w:rsidR="00BE70BC">
        <w:t xml:space="preserve">However, </w:t>
      </w:r>
      <w:r w:rsidR="002A42A1">
        <w:t>in</w:t>
      </w:r>
      <w:r w:rsidR="00BE70BC">
        <w:t xml:space="preserve"> modern large-scale data analysis, correlation and sparsity are common features</w:t>
      </w:r>
      <w:r w:rsidR="000959B7">
        <w:t xml:space="preserve"> which can lead to failure of classical methods.</w:t>
      </w:r>
      <w:r w:rsidR="00276C3C">
        <w:t xml:space="preserve">  My first project aims to develop method</w:t>
      </w:r>
      <w:ins w:id="1" w:author="Fang YuSi" w:date="2020-12-14T16:20:00Z">
        <w:r w:rsidR="00597386">
          <w:t>s</w:t>
        </w:r>
      </w:ins>
      <w:r w:rsidR="00276C3C">
        <w:t xml:space="preserve"> </w:t>
      </w:r>
      <w:r w:rsidR="0075572C">
        <w:t xml:space="preserve">to </w:t>
      </w:r>
      <w:r w:rsidR="00276C3C" w:rsidRPr="00276C3C">
        <w:t>combin</w:t>
      </w:r>
      <w:r w:rsidR="0075572C">
        <w:t>e</w:t>
      </w:r>
      <w:r w:rsidR="00276C3C" w:rsidRPr="00276C3C">
        <w:t xml:space="preserve"> dependent p-values</w:t>
      </w:r>
      <w:r w:rsidR="00276C3C">
        <w:t xml:space="preserve">. One motivating example is SNP-set test in </w:t>
      </w:r>
      <w:r w:rsidR="00276C3C" w:rsidRPr="00276C3C">
        <w:t>genome-wide association studies</w:t>
      </w:r>
      <w:r w:rsidR="00276C3C">
        <w:t xml:space="preserve"> (GWAS). </w:t>
      </w:r>
      <w:r w:rsidR="0075572C">
        <w:t>Due to p</w:t>
      </w:r>
      <w:r w:rsidR="00276C3C" w:rsidRPr="00276C3C">
        <w:t xml:space="preserve">rivacy and </w:t>
      </w:r>
      <w:r w:rsidR="0075572C">
        <w:t>c</w:t>
      </w:r>
      <w:r w:rsidR="00276C3C" w:rsidRPr="00276C3C">
        <w:t xml:space="preserve">yber </w:t>
      </w:r>
      <w:r w:rsidR="0075572C">
        <w:t>s</w:t>
      </w:r>
      <w:r w:rsidR="00276C3C" w:rsidRPr="00276C3C">
        <w:t>ecurity</w:t>
      </w:r>
      <w:r w:rsidR="0075572C">
        <w:t xml:space="preserve"> issues, </w:t>
      </w:r>
      <w:r w:rsidR="00D97A0A">
        <w:t>researchers</w:t>
      </w:r>
      <w:r w:rsidR="0075572C">
        <w:t xml:space="preserve"> tend to</w:t>
      </w:r>
      <w:del w:id="2" w:author="Fang YuSi" w:date="2020-12-14T16:22:00Z">
        <w:r w:rsidR="0075572C" w:rsidDel="00597386">
          <w:delText xml:space="preserve"> </w:delText>
        </w:r>
        <w:r w:rsidR="00D97A0A" w:rsidDel="00597386">
          <w:delText>only</w:delText>
        </w:r>
      </w:del>
      <w:r w:rsidR="00D97A0A">
        <w:t xml:space="preserve"> share</w:t>
      </w:r>
      <w:r w:rsidR="0075572C">
        <w:t xml:space="preserve"> </w:t>
      </w:r>
      <w:ins w:id="3" w:author="Fang YuSi" w:date="2020-12-14T16:22:00Z">
        <w:r w:rsidR="00597386">
          <w:t xml:space="preserve">only the </w:t>
        </w:r>
      </w:ins>
      <w:r w:rsidR="0075572C">
        <w:t>summary statistics of GWAS instead of</w:t>
      </w:r>
      <w:ins w:id="4" w:author="Fang YuSi" w:date="2020-12-14T16:22:00Z">
        <w:r w:rsidR="00597386">
          <w:t xml:space="preserve"> the</w:t>
        </w:r>
      </w:ins>
      <w:r w:rsidR="0075572C">
        <w:t xml:space="preserve"> raw data, which is essentially a massive collection of p-values of all the SNPs with unknown dependency structure. </w:t>
      </w:r>
      <w:r w:rsidR="00B7479B">
        <w:t xml:space="preserve">Traditional methods fail in this case due to violation of </w:t>
      </w:r>
      <w:ins w:id="5" w:author="Fang YuSi" w:date="2020-12-14T16:22:00Z">
        <w:r w:rsidR="00597386">
          <w:t xml:space="preserve">the </w:t>
        </w:r>
      </w:ins>
      <w:r w:rsidR="00B7479B" w:rsidRPr="00B7479B">
        <w:t>assumption</w:t>
      </w:r>
      <w:r w:rsidR="00B7479B" w:rsidRPr="00B7479B">
        <w:t xml:space="preserve"> </w:t>
      </w:r>
      <w:r w:rsidR="00B7479B">
        <w:t xml:space="preserve">of independency and lack of knowledge of </w:t>
      </w:r>
      <w:ins w:id="6" w:author="Fang YuSi" w:date="2020-12-14T16:22:00Z">
        <w:r w:rsidR="00597386">
          <w:t xml:space="preserve">the </w:t>
        </w:r>
      </w:ins>
      <w:r w:rsidR="000959B7">
        <w:t xml:space="preserve">dependency structure. </w:t>
      </w:r>
      <w:r w:rsidR="0075572C">
        <w:t>To address this problem, we propose</w:t>
      </w:r>
      <w:r w:rsidR="008E72C7">
        <w:t>d</w:t>
      </w:r>
      <w:r w:rsidR="0075572C">
        <w:t xml:space="preserve"> a novel method </w:t>
      </w:r>
      <w:r w:rsidR="008E72C7">
        <w:t>for</w:t>
      </w:r>
      <w:del w:id="7" w:author="Fang YuSi" w:date="2020-12-14T16:23:00Z">
        <w:r w:rsidR="008E72C7" w:rsidDel="00597386">
          <w:delText xml:space="preserve"> </w:delText>
        </w:r>
      </w:del>
      <w:ins w:id="8" w:author="Fang YuSi" w:date="2020-12-14T16:24:00Z">
        <w:r w:rsidR="00597386">
          <w:t xml:space="preserve"> the</w:t>
        </w:r>
      </w:ins>
      <w:ins w:id="9" w:author="Fang YuSi" w:date="2020-12-14T16:23:00Z">
        <w:r w:rsidR="00597386">
          <w:t xml:space="preserve"> </w:t>
        </w:r>
      </w:ins>
      <w:r w:rsidR="008E72C7">
        <w:t>r</w:t>
      </w:r>
      <w:r w:rsidR="009D047A" w:rsidRPr="009D047A">
        <w:t>obust testing for combining dependent p-values using transformation of heavy-tailed distribution</w:t>
      </w:r>
      <w:r w:rsidR="009D047A">
        <w:t>. As shown in both theory and simulation</w:t>
      </w:r>
      <w:ins w:id="10" w:author="Fang YuSi" w:date="2020-12-14T16:25:00Z">
        <w:r w:rsidR="00597386">
          <w:t>s</w:t>
        </w:r>
      </w:ins>
      <w:r w:rsidR="009D047A">
        <w:t xml:space="preserve">, our method </w:t>
      </w:r>
      <w:r w:rsidR="008E72C7">
        <w:t xml:space="preserve">enjoys robustness for </w:t>
      </w:r>
      <w:ins w:id="11" w:author="Fang YuSi" w:date="2020-12-14T16:26:00Z">
        <w:r w:rsidR="00597386">
          <w:t>T</w:t>
        </w:r>
      </w:ins>
      <w:del w:id="12" w:author="Fang YuSi" w:date="2020-12-14T16:26:00Z">
        <w:r w:rsidR="008E72C7" w:rsidDel="00597386">
          <w:delText>t</w:delText>
        </w:r>
      </w:del>
      <w:r w:rsidR="008E72C7">
        <w:t xml:space="preserve">ype </w:t>
      </w:r>
      <w:del w:id="13" w:author="Fang YuSi" w:date="2020-12-14T16:25:00Z">
        <w:r w:rsidR="008E72C7" w:rsidDel="00597386">
          <w:delText>1</w:delText>
        </w:r>
      </w:del>
      <w:ins w:id="14" w:author="Fang YuSi" w:date="2020-12-14T16:26:00Z">
        <w:r w:rsidR="00597386">
          <w:t>I</w:t>
        </w:r>
      </w:ins>
      <w:del w:id="15" w:author="Fang YuSi" w:date="2020-12-14T16:26:00Z">
        <w:r w:rsidR="008E72C7" w:rsidDel="00597386">
          <w:delText xml:space="preserve"> </w:delText>
        </w:r>
      </w:del>
      <w:ins w:id="16" w:author="Fang YuSi" w:date="2020-12-14T16:26:00Z">
        <w:r w:rsidR="00597386">
          <w:t xml:space="preserve"> </w:t>
        </w:r>
      </w:ins>
      <w:r w:rsidR="008E72C7">
        <w:t>error control under arbitrary dependency structure</w:t>
      </w:r>
      <w:r w:rsidR="000959B7">
        <w:t>s</w:t>
      </w:r>
      <w:r w:rsidR="008E72C7">
        <w:t xml:space="preserve"> of p-values. </w:t>
      </w:r>
      <w:del w:id="17" w:author="Fang YuSi" w:date="2020-12-14T16:36:00Z">
        <w:r w:rsidR="008E72C7" w:rsidDel="00D9618E">
          <w:delText xml:space="preserve">In addition, our method is shown to be powerful to attain the optimal detection boundary for detecting </w:delText>
        </w:r>
        <w:r w:rsidR="00893A08" w:rsidDel="00D9618E">
          <w:delText>extreme</w:delText>
        </w:r>
        <w:r w:rsidR="008E72C7" w:rsidDel="00D9618E">
          <w:delText xml:space="preserve"> sparse signals, which is another common feature in GWAS. </w:delText>
        </w:r>
      </w:del>
      <w:r w:rsidR="000959B7">
        <w:t>My second project aims to propose</w:t>
      </w:r>
      <w:r w:rsidR="00893A08">
        <w:t xml:space="preserve"> a</w:t>
      </w:r>
      <w:r w:rsidR="000959B7">
        <w:t xml:space="preserve"> p-value</w:t>
      </w:r>
      <w:del w:id="18" w:author="Fang YuSi" w:date="2020-12-14T16:27:00Z">
        <w:r w:rsidR="000959B7" w:rsidDel="00597386">
          <w:delText>s</w:delText>
        </w:r>
      </w:del>
      <w:r w:rsidR="000959B7">
        <w:t xml:space="preserve"> combination method to handle </w:t>
      </w:r>
      <w:r w:rsidR="00893A08">
        <w:t xml:space="preserve">the </w:t>
      </w:r>
      <w:r w:rsidR="000959B7">
        <w:t>sparsity of true signals among a large collection of p-values</w:t>
      </w:r>
      <w:r w:rsidR="00893A08">
        <w:t xml:space="preserve">, which is </w:t>
      </w:r>
      <w:del w:id="19" w:author="Fang YuSi" w:date="2020-12-14T16:37:00Z">
        <w:r w:rsidR="00893A08" w:rsidDel="00D9618E">
          <w:delText>quite</w:delText>
        </w:r>
      </w:del>
      <w:ins w:id="20" w:author="Fang YuSi" w:date="2020-12-14T16:37:00Z">
        <w:r w:rsidR="00D9618E">
          <w:t xml:space="preserve"> another </w:t>
        </w:r>
      </w:ins>
      <w:del w:id="21" w:author="Fang YuSi" w:date="2020-12-14T16:37:00Z">
        <w:r w:rsidR="00893A08" w:rsidDel="00D9618E">
          <w:delText xml:space="preserve"> </w:delText>
        </w:r>
      </w:del>
      <w:r w:rsidR="00893A08">
        <w:t xml:space="preserve">common </w:t>
      </w:r>
      <w:ins w:id="22" w:author="Fang YuSi" w:date="2020-12-14T16:37:00Z">
        <w:r w:rsidR="00D9618E">
          <w:t xml:space="preserve">challenge </w:t>
        </w:r>
      </w:ins>
      <w:r w:rsidR="00893A08">
        <w:t>in GWAS.</w:t>
      </w:r>
      <w:r w:rsidR="000959B7">
        <w:t xml:space="preserve"> By </w:t>
      </w:r>
      <w:del w:id="23" w:author="Fang YuSi" w:date="2020-12-14T16:28:00Z">
        <w:r w:rsidR="00893A08" w:rsidDel="00597386">
          <w:delText xml:space="preserve">modification on </w:delText>
        </w:r>
      </w:del>
      <w:ins w:id="24" w:author="Fang YuSi" w:date="2020-12-14T16:28:00Z">
        <w:r w:rsidR="00597386">
          <w:t xml:space="preserve">modifying </w:t>
        </w:r>
      </w:ins>
      <w:r w:rsidR="00893A08">
        <w:t xml:space="preserve">the classical Fisher’s method, we proposed a new approach that is not only optimal for the detection of weak and sparse signals, but also achieves better computational efficiency and better finite sample performance comparing to other existing methods. </w:t>
      </w:r>
      <w:r w:rsidR="00C271CA">
        <w:t>For my third project, e</w:t>
      </w:r>
      <w:r w:rsidR="000C7188">
        <w:t xml:space="preserve">ven though sparsity of true signals among p-values </w:t>
      </w:r>
      <w:r w:rsidR="00975650">
        <w:t>is common</w:t>
      </w:r>
      <w:r w:rsidR="000C7188">
        <w:t xml:space="preserve"> in GWAS application, I noticed that there are still lots of cases </w:t>
      </w:r>
      <w:del w:id="25" w:author="Fang YuSi" w:date="2020-12-14T16:30:00Z">
        <w:r w:rsidR="000C7188" w:rsidDel="00EE132B">
          <w:delText>that</w:delText>
        </w:r>
      </w:del>
      <w:ins w:id="26" w:author="Fang YuSi" w:date="2020-12-14T16:30:00Z">
        <w:r w:rsidR="00EE132B">
          <w:t>where</w:t>
        </w:r>
      </w:ins>
      <w:r w:rsidR="000C7188">
        <w:t xml:space="preserve"> whether the true signals are dense or sparse is unknown for a given set of p-values. Noting that existing methods designed for</w:t>
      </w:r>
      <w:r w:rsidR="00A14FDA">
        <w:t xml:space="preserve"> detecting</w:t>
      </w:r>
      <w:r w:rsidR="000C7188">
        <w:t xml:space="preserve"> weak and sparse signals tend to fail in the dense case</w:t>
      </w:r>
      <w:r w:rsidR="00A14FDA">
        <w:t xml:space="preserve"> while classical methods fail in the sparse case</w:t>
      </w:r>
      <w:r w:rsidR="00975650">
        <w:t>,</w:t>
      </w:r>
      <w:r w:rsidR="000C7188">
        <w:t xml:space="preserve"> I started my third project to develop a method </w:t>
      </w:r>
      <w:r w:rsidR="00B23195">
        <w:t xml:space="preserve">that </w:t>
      </w:r>
      <w:r w:rsidR="000C7188">
        <w:t xml:space="preserve">can be powerful for both scenarios. </w:t>
      </w:r>
      <w:r w:rsidR="00893A08">
        <w:t xml:space="preserve"> </w:t>
      </w:r>
      <w:r w:rsidR="000C7188">
        <w:t xml:space="preserve">By modifying the method in my second project, we proposed a new approach that are theoretically proven to be optimal no matter the true signals are dense or weak and sparse. We then ran comprehensive simulations to show that our method </w:t>
      </w:r>
      <w:r w:rsidR="00BC237F">
        <w:t>has good finite sample performance in most cases</w:t>
      </w:r>
      <w:r w:rsidR="00BC237F" w:rsidRPr="00415E6F">
        <w:rPr>
          <w:color w:val="FF0000"/>
        </w:rPr>
        <w:t>.</w:t>
      </w:r>
      <w:r w:rsidR="000C7188" w:rsidRPr="00415E6F">
        <w:rPr>
          <w:color w:val="FF0000"/>
        </w:rPr>
        <w:t xml:space="preserve"> </w:t>
      </w:r>
      <w:ins w:id="27" w:author="Fang YuSi" w:date="2020-12-14T16:46:00Z">
        <w:r w:rsidR="00F65878" w:rsidRPr="00415E6F">
          <w:rPr>
            <w:color w:val="FF0000"/>
          </w:rPr>
          <w:t>(may</w:t>
        </w:r>
      </w:ins>
      <w:ins w:id="28" w:author="Fang YuSi" w:date="2020-12-14T16:47:00Z">
        <w:r w:rsidR="00F65878" w:rsidRPr="00415E6F">
          <w:rPr>
            <w:color w:val="FF0000"/>
          </w:rPr>
          <w:t>be</w:t>
        </w:r>
      </w:ins>
      <w:ins w:id="29" w:author="Fang YuSi" w:date="2020-12-14T16:46:00Z">
        <w:r w:rsidR="00F65878" w:rsidRPr="00415E6F">
          <w:rPr>
            <w:color w:val="FF0000"/>
          </w:rPr>
          <w:t xml:space="preserve"> delete project two and three)</w:t>
        </w:r>
      </w:ins>
    </w:p>
    <w:p w14:paraId="39A5B999" w14:textId="38BAF59A" w:rsidR="008F4F46" w:rsidRDefault="00B23195" w:rsidP="00B50E28">
      <w:r>
        <w:t>One of the primary goal of statistics is to develop methods to integrating and utilizing information. In the meta-analysis projects, I developed methods for the integration of information from a collection of p-values. However,</w:t>
      </w:r>
      <w:del w:id="30" w:author="Fang YuSi" w:date="2020-12-14T16:32:00Z">
        <w:r w:rsidDel="00EE132B">
          <w:delText xml:space="preserve"> </w:delText>
        </w:r>
      </w:del>
      <w:r w:rsidR="00153D44">
        <w:t xml:space="preserve"> information can also be </w:t>
      </w:r>
      <w:r w:rsidR="00C875AB">
        <w:t>aggregated</w:t>
      </w:r>
      <w:r w:rsidR="00153D44">
        <w:t xml:space="preserve"> by </w:t>
      </w:r>
      <w:r w:rsidR="00646FF4">
        <w:t>jointly</w:t>
      </w:r>
      <w:r w:rsidR="00153D44">
        <w:t xml:space="preserve"> </w:t>
      </w:r>
      <w:r w:rsidR="00646FF4">
        <w:t xml:space="preserve">modelling </w:t>
      </w:r>
      <w:ins w:id="31" w:author="Fang YuSi" w:date="2020-12-14T16:32:00Z">
        <w:r w:rsidR="00EE132B">
          <w:t xml:space="preserve">of </w:t>
        </w:r>
      </w:ins>
      <w:r w:rsidR="00646FF4">
        <w:t>different types of data.</w:t>
      </w:r>
      <w:r w:rsidR="007A5E26">
        <w:t xml:space="preserve"> </w:t>
      </w:r>
      <w:r w:rsidR="00AE63FF">
        <w:t>My second</w:t>
      </w:r>
      <w:r w:rsidR="00CD6E79">
        <w:t xml:space="preserve"> </w:t>
      </w:r>
      <w:ins w:id="32" w:author="Fang YuSi" w:date="2020-12-14T16:47:00Z">
        <w:r w:rsidR="00AE63FF" w:rsidRPr="00415E6F">
          <w:rPr>
            <w:color w:val="FF0000"/>
          </w:rPr>
          <w:t>(</w:t>
        </w:r>
      </w:ins>
      <w:ins w:id="33" w:author="Fang YuSi" w:date="2020-12-14T16:48:00Z">
        <w:r w:rsidR="00AE63FF" w:rsidRPr="00415E6F">
          <w:rPr>
            <w:color w:val="FF0000"/>
          </w:rPr>
          <w:t>if delete previous project 2 and 3</w:t>
        </w:r>
      </w:ins>
      <w:ins w:id="34" w:author="Fang YuSi" w:date="2020-12-14T16:47:00Z">
        <w:r w:rsidR="00AE63FF" w:rsidRPr="00415E6F">
          <w:rPr>
            <w:color w:val="FF0000"/>
          </w:rPr>
          <w:t>)</w:t>
        </w:r>
      </w:ins>
      <w:r w:rsidR="00AE63FF" w:rsidRPr="00415E6F">
        <w:rPr>
          <w:color w:val="FF0000"/>
        </w:rPr>
        <w:t xml:space="preserve"> </w:t>
      </w:r>
      <w:r w:rsidR="00AE63FF">
        <w:lastRenderedPageBreak/>
        <w:t xml:space="preserve">project </w:t>
      </w:r>
      <w:r w:rsidR="00CD6E79">
        <w:t>aims to propose a method for d</w:t>
      </w:r>
      <w:r w:rsidR="00CD6E79">
        <w:t xml:space="preserve">isease </w:t>
      </w:r>
      <w:r w:rsidR="00CD6E79">
        <w:t>s</w:t>
      </w:r>
      <w:r w:rsidR="00CD6E79">
        <w:t xml:space="preserve">ubtyping for </w:t>
      </w:r>
      <w:r w:rsidR="00CD6E79">
        <w:t>h</w:t>
      </w:r>
      <w:r w:rsidR="00CD6E79">
        <w:t>igh-</w:t>
      </w:r>
      <w:r w:rsidR="00CD6E79">
        <w:t>d</w:t>
      </w:r>
      <w:r w:rsidR="00CD6E79">
        <w:t xml:space="preserve">imensional </w:t>
      </w:r>
      <w:r w:rsidR="00CD6E79">
        <w:t>o</w:t>
      </w:r>
      <w:r w:rsidR="00CD6E79">
        <w:t>mics</w:t>
      </w:r>
      <w:r w:rsidR="00CD6E79">
        <w:t xml:space="preserve"> data. Traditionally, biologists tend to perform classical unsupervised clustering strategy to identify subpopulations that have similar patterns in gene features for disease subtyping. However, </w:t>
      </w:r>
      <w:r w:rsidR="00CD6E79">
        <w:t>as the features corresponding to irrelevant confounders (</w:t>
      </w:r>
      <w:proofErr w:type="gramStart"/>
      <w:r w:rsidR="00CD6E79">
        <w:t>e.g.</w:t>
      </w:r>
      <w:proofErr w:type="gramEnd"/>
      <w:r w:rsidR="00CD6E79">
        <w:t xml:space="preserve"> gender or</w:t>
      </w:r>
      <w:r w:rsidR="00CD6E79">
        <w:t xml:space="preserve"> </w:t>
      </w:r>
      <w:r w:rsidR="00CD6E79">
        <w:t>age) may dominate the clustering process, the resulting clusters may or may not capture clinically</w:t>
      </w:r>
      <w:r w:rsidR="00CD6E79">
        <w:t xml:space="preserve"> </w:t>
      </w:r>
      <w:r w:rsidR="00CD6E79">
        <w:t>meaningful disease subtypes.</w:t>
      </w:r>
      <w:r w:rsidR="00FA6F13">
        <w:t xml:space="preserve"> To address this problem, we proposed </w:t>
      </w:r>
      <w:r w:rsidR="00965067">
        <w:t>a unified latent generative model to perform outcome-guided</w:t>
      </w:r>
      <w:r w:rsidR="00611429">
        <w:t xml:space="preserve"> </w:t>
      </w:r>
      <w:r w:rsidR="00965067">
        <w:t>disease subtyping constructed from omics data</w:t>
      </w:r>
      <w:r w:rsidR="00B50E28">
        <w:t xml:space="preserve">. By jointly modelling the clinical outcomes, baseline covariates and omics data, the method is able </w:t>
      </w:r>
      <w:r w:rsidR="00B50E28">
        <w:t>to identify outcome associated</w:t>
      </w:r>
      <w:r w:rsidR="00B50E28">
        <w:t xml:space="preserve"> </w:t>
      </w:r>
      <w:r w:rsidR="00B50E28">
        <w:t>clusters (disease subtypes) that are otherwise easily masked by other facets of clinically irrelevant</w:t>
      </w:r>
      <w:r w:rsidR="00B50E28">
        <w:t xml:space="preserve"> </w:t>
      </w:r>
      <w:r w:rsidR="00B50E28">
        <w:t>cluster structure.</w:t>
      </w:r>
    </w:p>
    <w:p w14:paraId="720FECEE" w14:textId="5D89D431" w:rsidR="001812E5" w:rsidRDefault="001812E5" w:rsidP="001812E5">
      <w:r>
        <w:t xml:space="preserve">As a Graduate Student Researcher (GSR), I am also involved in many collaborative projects related to biology and immunology of ovarian cancer and endometriosis. The GSR training significantly strengthened my abilities to solve practical statistical problems. In addition, I have developed strong communication and presentation skills through my </w:t>
      </w:r>
      <w:r w:rsidR="00287C57">
        <w:t xml:space="preserve">teaching experience and </w:t>
      </w:r>
      <w:r>
        <w:t>collaborative experience with several biologists and physicians.</w:t>
      </w:r>
    </w:p>
    <w:p w14:paraId="68014817" w14:textId="77777777" w:rsidR="001812E5" w:rsidRDefault="001812E5" w:rsidP="001812E5">
      <w:r>
        <w:t xml:space="preserve">I regard this internship opportunity as a valuable chance. I believe that my solid educational background, extensive research experiences and strong communication skills make me a strong candidate for this position. If my credentials are of interest to you, please feel free to contact me at </w:t>
      </w:r>
      <w:hyperlink r:id="rId6" w:history="1">
        <w:r>
          <w:rPr>
            <w:rStyle w:val="a3"/>
          </w:rPr>
          <w:t>yuf31@pitt.edu</w:t>
        </w:r>
      </w:hyperlink>
      <w:r>
        <w:t xml:space="preserve"> or 914-314-9339. Thank you for your precious time and consideration! </w:t>
      </w:r>
    </w:p>
    <w:p w14:paraId="14378E46" w14:textId="77777777" w:rsidR="001812E5" w:rsidRDefault="001812E5" w:rsidP="001812E5">
      <w:r>
        <w:t>Sincerely,</w:t>
      </w:r>
    </w:p>
    <w:p w14:paraId="3259C6D5" w14:textId="77777777" w:rsidR="001812E5" w:rsidRDefault="001812E5" w:rsidP="001812E5">
      <w:r>
        <w:t>Yusi Fang</w:t>
      </w:r>
    </w:p>
    <w:p w14:paraId="7C7F89ED" w14:textId="77777777" w:rsidR="005A1CA4" w:rsidRDefault="005A1CA4"/>
    <w:sectPr w:rsidR="005A1CA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8ED4E" w14:textId="77777777" w:rsidR="0041670B" w:rsidRDefault="0041670B" w:rsidP="00415E6F">
      <w:pPr>
        <w:spacing w:after="0" w:line="240" w:lineRule="auto"/>
      </w:pPr>
      <w:r>
        <w:separator/>
      </w:r>
    </w:p>
  </w:endnote>
  <w:endnote w:type="continuationSeparator" w:id="0">
    <w:p w14:paraId="4374B237" w14:textId="77777777" w:rsidR="0041670B" w:rsidRDefault="0041670B" w:rsidP="0041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6EF8A" w14:textId="77777777" w:rsidR="0041670B" w:rsidRDefault="0041670B" w:rsidP="00415E6F">
      <w:pPr>
        <w:spacing w:after="0" w:line="240" w:lineRule="auto"/>
      </w:pPr>
      <w:r>
        <w:separator/>
      </w:r>
    </w:p>
  </w:footnote>
  <w:footnote w:type="continuationSeparator" w:id="0">
    <w:p w14:paraId="3DF71252" w14:textId="77777777" w:rsidR="0041670B" w:rsidRDefault="0041670B" w:rsidP="00415E6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ng YuSi">
    <w15:presenceInfo w15:providerId="Windows Live" w15:userId="22ca1e10c4bebb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10"/>
    <w:rsid w:val="00050D54"/>
    <w:rsid w:val="000959B7"/>
    <w:rsid w:val="000C7188"/>
    <w:rsid w:val="001448B9"/>
    <w:rsid w:val="00153D44"/>
    <w:rsid w:val="001812E5"/>
    <w:rsid w:val="00276C3C"/>
    <w:rsid w:val="00287C57"/>
    <w:rsid w:val="002A42A1"/>
    <w:rsid w:val="00415E6F"/>
    <w:rsid w:val="0041670B"/>
    <w:rsid w:val="00597386"/>
    <w:rsid w:val="005A1CA4"/>
    <w:rsid w:val="005C62C8"/>
    <w:rsid w:val="00611429"/>
    <w:rsid w:val="00646FF4"/>
    <w:rsid w:val="0075572C"/>
    <w:rsid w:val="007A5E26"/>
    <w:rsid w:val="00893A08"/>
    <w:rsid w:val="008E72C7"/>
    <w:rsid w:val="008F4F46"/>
    <w:rsid w:val="00965067"/>
    <w:rsid w:val="00975650"/>
    <w:rsid w:val="009D047A"/>
    <w:rsid w:val="00A14FDA"/>
    <w:rsid w:val="00AE63FF"/>
    <w:rsid w:val="00B23195"/>
    <w:rsid w:val="00B50E28"/>
    <w:rsid w:val="00B7479B"/>
    <w:rsid w:val="00BC237F"/>
    <w:rsid w:val="00BE70BC"/>
    <w:rsid w:val="00C271CA"/>
    <w:rsid w:val="00C875AB"/>
    <w:rsid w:val="00CD6E79"/>
    <w:rsid w:val="00D9618E"/>
    <w:rsid w:val="00D97A0A"/>
    <w:rsid w:val="00DA4E10"/>
    <w:rsid w:val="00DC4270"/>
    <w:rsid w:val="00E21219"/>
    <w:rsid w:val="00EE132B"/>
    <w:rsid w:val="00EF5F24"/>
    <w:rsid w:val="00F437FD"/>
    <w:rsid w:val="00F52B0D"/>
    <w:rsid w:val="00F65878"/>
    <w:rsid w:val="00FA6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3EBAC"/>
  <w15:chartTrackingRefBased/>
  <w15:docId w15:val="{38525156-0643-4C5C-85FA-C050287B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2E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812E5"/>
    <w:rPr>
      <w:color w:val="0563C1" w:themeColor="hyperlink"/>
      <w:u w:val="single"/>
    </w:rPr>
  </w:style>
  <w:style w:type="paragraph" w:styleId="a4">
    <w:name w:val="header"/>
    <w:basedOn w:val="a"/>
    <w:link w:val="a5"/>
    <w:uiPriority w:val="99"/>
    <w:unhideWhenUsed/>
    <w:rsid w:val="00415E6F"/>
    <w:pPr>
      <w:tabs>
        <w:tab w:val="center" w:pos="4320"/>
        <w:tab w:val="right" w:pos="8640"/>
      </w:tabs>
      <w:spacing w:after="0" w:line="240" w:lineRule="auto"/>
    </w:pPr>
  </w:style>
  <w:style w:type="character" w:customStyle="1" w:styleId="a5">
    <w:name w:val="页眉 字符"/>
    <w:basedOn w:val="a0"/>
    <w:link w:val="a4"/>
    <w:uiPriority w:val="99"/>
    <w:rsid w:val="00415E6F"/>
  </w:style>
  <w:style w:type="paragraph" w:styleId="a6">
    <w:name w:val="footer"/>
    <w:basedOn w:val="a"/>
    <w:link w:val="a7"/>
    <w:uiPriority w:val="99"/>
    <w:unhideWhenUsed/>
    <w:rsid w:val="00415E6F"/>
    <w:pPr>
      <w:tabs>
        <w:tab w:val="center" w:pos="4320"/>
        <w:tab w:val="right" w:pos="8640"/>
      </w:tabs>
      <w:spacing w:after="0" w:line="240" w:lineRule="auto"/>
    </w:pPr>
  </w:style>
  <w:style w:type="character" w:customStyle="1" w:styleId="a7">
    <w:name w:val="页脚 字符"/>
    <w:basedOn w:val="a0"/>
    <w:link w:val="a6"/>
    <w:uiPriority w:val="99"/>
    <w:rsid w:val="0041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6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uf31@pitt.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YuSi</dc:creator>
  <cp:keywords/>
  <dc:description/>
  <cp:lastModifiedBy>Fang YuSi</cp:lastModifiedBy>
  <cp:revision>30</cp:revision>
  <dcterms:created xsi:type="dcterms:W3CDTF">2020-12-14T16:25:00Z</dcterms:created>
  <dcterms:modified xsi:type="dcterms:W3CDTF">2020-12-14T22:12:00Z</dcterms:modified>
</cp:coreProperties>
</file>